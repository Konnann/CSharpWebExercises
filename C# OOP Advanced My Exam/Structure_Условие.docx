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294ACCBD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ins w:id="0" w:author="Dannie" w:date="2017-09-07T12:11:00Z">
        <w:r w:rsidR="005A6BF5">
          <w:rPr>
            <w:b/>
            <w:noProof/>
          </w:rPr>
          <w:t>4</w:t>
        </w:r>
      </w:ins>
      <w:del w:id="1" w:author="Dannie" w:date="2017-09-07T12:11:00Z">
        <w:r w:rsidRPr="00C40383" w:rsidDel="005A6BF5">
          <w:rPr>
            <w:b/>
            <w:noProof/>
          </w:rPr>
          <w:delText>3</w:delText>
        </w:r>
      </w:del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63D3960C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C55E91">
        <w:rPr>
          <w:b/>
        </w:rPr>
        <w:t>re</w:t>
      </w:r>
      <w:ins w:id="2" w:author="Dannie" w:date="2017-09-07T12:11:00Z">
        <w:r w:rsidR="008D095A">
          <w:rPr>
            <w:b/>
          </w:rPr>
          <w:t xml:space="preserve">ach </w:t>
        </w:r>
      </w:ins>
      <w:del w:id="3" w:author="Dannie" w:date="2017-09-07T12:11:00Z">
        <w:r w:rsidRPr="00C55E91" w:rsidDel="008D095A">
          <w:rPr>
            <w:b/>
          </w:rPr>
          <w:delText xml:space="preserve">ach 0 or </w:delText>
        </w:r>
      </w:del>
      <w:r w:rsidRPr="00C55E91">
        <w:rPr>
          <w:b/>
        </w:rPr>
        <w:t>less</w:t>
      </w:r>
      <w:ins w:id="4" w:author="Dannie" w:date="2017-09-07T12:11:00Z">
        <w:r w:rsidR="008D095A">
          <w:rPr>
            <w:b/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6FC592FE" w14:textId="77777777" w:rsidR="004C1AE6" w:rsidRDefault="004C1AE6" w:rsidP="00437EB9">
      <w:pPr>
        <w:ind w:left="360"/>
        <w:rPr>
          <w:ins w:id="5" w:author="Dannie" w:date="2017-09-07T10:30:00Z"/>
        </w:rPr>
      </w:pPr>
      <w:ins w:id="6" w:author="Dannie" w:date="2017-09-07T10:30:00Z">
        <w:r>
          <w:t xml:space="preserve">Repair all providers with value </w:t>
        </w:r>
      </w:ins>
    </w:p>
    <w:p w14:paraId="01038775" w14:textId="09A4FD8F" w:rsidR="00C55E91" w:rsidDel="004C1AE6" w:rsidRDefault="00437EB9" w:rsidP="00FF78E0">
      <w:pPr>
        <w:rPr>
          <w:del w:id="7" w:author="Dannie" w:date="2017-09-07T10:30:00Z"/>
        </w:rPr>
      </w:pPr>
      <w:del w:id="8" w:author="Dannie" w:date="2017-09-07T10:29:00Z">
        <w:r w:rsidDel="004C1AE6">
          <w:delText xml:space="preserve">Repair a provider with </w:delText>
        </w:r>
        <w:r w:rsidR="00542160" w:rsidDel="004C1AE6">
          <w:delText xml:space="preserve">a </w:delText>
        </w:r>
        <w:r w:rsidDel="004C1AE6">
          <w:delText xml:space="preserve">specific id. </w:delText>
        </w:r>
      </w:del>
      <w:del w:id="9" w:author="Dannie" w:date="2017-09-07T10:30:00Z">
        <w:r w:rsidDel="004C1AE6">
          <w:delText>Provided id will always be valid and will be provider</w:delText>
        </w:r>
        <w:r w:rsidR="000E3EC3" w:rsidDel="004C1AE6">
          <w:delText>’s</w:delText>
        </w:r>
        <w:r w:rsidDel="004C1AE6">
          <w:delText xml:space="preserve"> id, so you don’t need to check it.</w:delText>
        </w:r>
      </w:del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bookmarkStart w:id="10" w:name="_GoBack"/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bookmarkEnd w:id="10"/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1" w:name="OLE_LINK11"/>
      <w:bookmarkStart w:id="12" w:name="OLE_LINK12"/>
      <w:bookmarkStart w:id="13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1"/>
      <w:bookmarkEnd w:id="12"/>
      <w:bookmarkEnd w:id="13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14" w:name="OLE_LINK1"/>
      <w:bookmarkStart w:id="15" w:name="OLE_LINK2"/>
      <w:r w:rsidRPr="00FF78E0">
        <w:rPr>
          <w:rStyle w:val="CodeChar"/>
        </w:rPr>
        <w:t>Produced {energy produced this day} energy today!</w:t>
      </w:r>
      <w:bookmarkEnd w:id="14"/>
      <w:bookmarkEnd w:id="15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16" w:name="OLE_LINK3"/>
      <w:bookmarkStart w:id="17" w:name="OLE_LINK4"/>
      <w:r w:rsidRPr="00FF78E0">
        <w:rPr>
          <w:rStyle w:val="CodeChar"/>
        </w:rPr>
        <w:t>Produced {ore produced this day} ore today!</w:t>
      </w:r>
      <w:bookmarkEnd w:id="16"/>
      <w:bookmarkEnd w:id="17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18" w:name="OLE_LINK5"/>
      <w:bookmarkStart w:id="19" w:name="OLE_LINK10"/>
      <w:bookmarkStart w:id="20" w:name="OLE_LINK23"/>
      <w:r w:rsidRPr="00FF78E0">
        <w:rPr>
          <w:rStyle w:val="CodeChar"/>
        </w:rPr>
        <w:t>Mode changed to {new mode}!</w:t>
      </w:r>
      <w:bookmarkEnd w:id="18"/>
      <w:bookmarkEnd w:id="19"/>
      <w:bookmarkEnd w:id="20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</w:t>
      </w:r>
      <w:bookmarkStart w:id="21" w:name="OLE_LINK18"/>
      <w:r w:rsidRPr="00F04F8D">
        <w:rPr>
          <w:rStyle w:val="CodeChar"/>
        </w:rPr>
        <w:t>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</w:t>
      </w:r>
      <w:bookmarkEnd w:id="21"/>
      <w:r w:rsidRPr="00F04F8D">
        <w:rPr>
          <w:rStyle w:val="CodeChar"/>
        </w:rPr>
        <w:t>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bookmarkStart w:id="22" w:name="OLE_LINK16"/>
      <w:bookmarkStart w:id="23" w:name="OLE_LINK17"/>
      <w:r w:rsidRPr="00FF78E0">
        <w:rPr>
          <w:noProof/>
        </w:rPr>
        <w:t>“</w:t>
      </w:r>
      <w:bookmarkStart w:id="24" w:name="OLE_LINK14"/>
      <w:bookmarkStart w:id="25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4"/>
      <w:bookmarkEnd w:id="25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bookmarkEnd w:id="22"/>
    <w:bookmarkEnd w:id="23"/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26" w:name="OLE_LINK8"/>
      <w:bookmarkStart w:id="27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26"/>
      <w:bookmarkEnd w:id="27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1979B5EB" w:rsidR="007D7DDA" w:rsidRPr="00067FE0" w:rsidDel="009011D5" w:rsidRDefault="006D16CD" w:rsidP="007D7DDA">
      <w:pPr>
        <w:pStyle w:val="ListParagraph"/>
        <w:numPr>
          <w:ilvl w:val="0"/>
          <w:numId w:val="11"/>
        </w:numPr>
        <w:rPr>
          <w:del w:id="28" w:author="Dannie" w:date="2017-09-07T12:12:00Z"/>
          <w:sz w:val="24"/>
        </w:rPr>
      </w:pPr>
      <w:del w:id="29" w:author="Dannie" w:date="2017-09-07T12:12:00Z">
        <w:r w:rsidRPr="00067FE0" w:rsidDel="009011D5">
          <w:rPr>
            <w:sz w:val="24"/>
          </w:rPr>
          <w:delText xml:space="preserve">The </w:delText>
        </w:r>
        <w:r w:rsidRPr="00067FE0" w:rsidDel="009011D5">
          <w:rPr>
            <w:rStyle w:val="CodeChar"/>
            <w:sz w:val="24"/>
          </w:rPr>
          <w:delText>id</w:delText>
        </w:r>
        <w:r w:rsidRPr="00067FE0" w:rsidDel="009011D5">
          <w:rPr>
            <w:sz w:val="24"/>
          </w:rPr>
          <w:delText xml:space="preserve"> will be a string which may contain any ASCII character, except </w:delText>
        </w:r>
        <w:r w:rsidRPr="00067FE0" w:rsidDel="009011D5">
          <w:rPr>
            <w:b/>
            <w:noProof/>
            <w:sz w:val="24"/>
          </w:rPr>
          <w:delText>space</w:delText>
        </w:r>
        <w:r w:rsidR="00575906" w:rsidRPr="00067FE0" w:rsidDel="009011D5">
          <w:rPr>
            <w:noProof/>
            <w:sz w:val="24"/>
          </w:rPr>
          <w:delText xml:space="preserve"> </w:delText>
        </w:r>
        <w:r w:rsidRPr="00067FE0" w:rsidDel="009011D5">
          <w:rPr>
            <w:noProof/>
            <w:sz w:val="24"/>
          </w:rPr>
          <w:delText>(‘ ’).</w:delText>
        </w:r>
      </w:del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04CFA921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ins w:id="30" w:author="Dannie" w:date="2017-09-07T14:14:00Z">
              <w:r w:rsidR="00CE7DEF">
                <w:rPr>
                  <w:rFonts w:ascii="Consolas" w:hAnsi="Consolas"/>
                  <w:bCs/>
                  <w:noProof/>
                </w:rPr>
                <w:t xml:space="preserve"> </w:t>
              </w:r>
            </w:ins>
            <w:r>
              <w:rPr>
                <w:rFonts w:ascii="Consolas" w:hAnsi="Consolas"/>
                <w:bCs/>
                <w:noProof/>
              </w:rPr>
              <w:t>Provider</w:t>
            </w:r>
            <w:ins w:id="31" w:author="Dannie" w:date="2017-09-07T14:14:00Z">
              <w:r w:rsidR="00CE7DEF">
                <w:rPr>
                  <w:rFonts w:ascii="Consolas" w:hAnsi="Consolas"/>
                  <w:bCs/>
                  <w:noProof/>
                </w:rPr>
                <w:t xml:space="preserve"> </w:t>
              </w:r>
            </w:ins>
            <w:r>
              <w:rPr>
                <w:rFonts w:ascii="Consolas" w:hAnsi="Consolas"/>
                <w:bCs/>
                <w:noProof/>
              </w:rPr>
              <w:t xml:space="preserve"> Pressure 40</w:t>
            </w:r>
            <w:ins w:id="32" w:author="Dannie" w:date="2017-09-07T14:14:00Z">
              <w:r w:rsidR="00CE7DEF">
                <w:rPr>
                  <w:rFonts w:ascii="Consolas" w:hAnsi="Consolas"/>
                  <w:bCs/>
                  <w:noProof/>
                </w:rPr>
                <w:t xml:space="preserve">  </w:t>
              </w:r>
            </w:ins>
            <w:r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5C4B2DE9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Mode </w:t>
            </w:r>
            <w:ins w:id="33" w:author="Dannie" w:date="2017-09-07T14:14:00Z">
              <w:r w:rsidR="00CE7DEF">
                <w:rPr>
                  <w:rFonts w:ascii="Consolas" w:hAnsi="Consolas"/>
                  <w:bCs/>
                  <w:noProof/>
                </w:rPr>
                <w:t xml:space="preserve">  </w:t>
              </w:r>
            </w:ins>
            <w:r>
              <w:rPr>
                <w:rFonts w:ascii="Consolas" w:hAnsi="Consolas"/>
                <w:bCs/>
                <w:noProof/>
              </w:rPr>
              <w:t>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4" w:name="OLE_LINK19"/>
            <w:bookmarkStart w:id="35" w:name="OLE_LINK20"/>
            <w:r>
              <w:rPr>
                <w:rFonts w:ascii="Consolas" w:hAnsi="Consolas"/>
                <w:bCs/>
                <w:noProof/>
              </w:rPr>
              <w:t>Shutdown</w:t>
            </w:r>
            <w:bookmarkEnd w:id="34"/>
            <w:bookmarkEnd w:id="35"/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lastRenderedPageBreak/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lastRenderedPageBreak/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6" w:name="OLE_LINK21"/>
            <w:bookmarkStart w:id="37" w:name="OLE_LINK22"/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bookmarkEnd w:id="36"/>
          <w:bookmarkEnd w:id="37"/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38" w:name="OLE_LINK6"/>
            <w:bookmarkStart w:id="39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38"/>
            <w:bookmarkEnd w:id="39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57BC9" w14:textId="77777777" w:rsidR="005A15F9" w:rsidRDefault="005A15F9" w:rsidP="008068A2">
      <w:pPr>
        <w:spacing w:after="0" w:line="240" w:lineRule="auto"/>
      </w:pPr>
      <w:r>
        <w:separator/>
      </w:r>
    </w:p>
  </w:endnote>
  <w:endnote w:type="continuationSeparator" w:id="0">
    <w:p w14:paraId="1D4B5689" w14:textId="77777777" w:rsidR="005A15F9" w:rsidRDefault="005A15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9D5BA9" w:rsidRPr="00AC77AD" w:rsidRDefault="009D5BA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5BA9" w:rsidRDefault="009D5BA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9E6C9E4" w:rsidR="009D5BA9" w:rsidRPr="008C2B83" w:rsidRDefault="009D5BA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7D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0" w:author="Dannie" w:date="2017-09-07T14:23:00Z">
                            <w:r w:rsidR="00CE7DEF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41" w:author="Dannie" w:date="2017-09-07T09:28:00Z">
                            <w:r w:rsidR="00FF78E0" w:rsidDel="004C1AE6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9E6C9E4" w:rsidR="009D5BA9" w:rsidRPr="008C2B83" w:rsidRDefault="009D5BA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7D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42" w:author="Dannie" w:date="2017-09-07T14:23:00Z">
                      <w:r w:rsidR="00CE7DEF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43" w:author="Dannie" w:date="2017-09-07T09:28:00Z">
                      <w:r w:rsidR="00FF78E0" w:rsidDel="004C1AE6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5BA9" w:rsidRDefault="009D5BA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5BA9" w:rsidRDefault="009D5BA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5BA9" w:rsidRDefault="009D5BA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5B12C" w14:textId="77777777" w:rsidR="005A15F9" w:rsidRDefault="005A15F9" w:rsidP="008068A2">
      <w:pPr>
        <w:spacing w:after="0" w:line="240" w:lineRule="auto"/>
      </w:pPr>
      <w:r>
        <w:separator/>
      </w:r>
    </w:p>
  </w:footnote>
  <w:footnote w:type="continuationSeparator" w:id="0">
    <w:p w14:paraId="083B14CB" w14:textId="77777777" w:rsidR="005A15F9" w:rsidRDefault="005A15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D5BA9" w:rsidRDefault="009D5B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nie">
    <w15:presenceInfo w15:providerId="None" w15:userId="Dann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3B78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111A"/>
    <w:rsid w:val="004C1AE6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15F9"/>
    <w:rsid w:val="005A250D"/>
    <w:rsid w:val="005A5359"/>
    <w:rsid w:val="005A6BF5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1C09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095A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1D5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08AA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E7DEF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0BE2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06D2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3BE8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B0B29-C675-42DF-9CEA-2079CE74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Dannie</cp:lastModifiedBy>
  <cp:revision>10</cp:revision>
  <cp:lastPrinted>2015-10-26T22:35:00Z</cp:lastPrinted>
  <dcterms:created xsi:type="dcterms:W3CDTF">2017-09-07T05:36:00Z</dcterms:created>
  <dcterms:modified xsi:type="dcterms:W3CDTF">2017-09-07T11:23:00Z</dcterms:modified>
  <cp:category>programming, education, software engineering, software development</cp:category>
</cp:coreProperties>
</file>